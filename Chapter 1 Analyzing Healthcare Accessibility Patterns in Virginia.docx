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31EBB" w14:textId="55A1CA9D" w:rsidR="00516203" w:rsidRPr="00516203" w:rsidRDefault="003B03EE" w:rsidP="00516203">
      <w:pPr>
        <w:pStyle w:val="IntenseQuote"/>
        <w:rPr>
          <w:rFonts w:ascii="Times New Roman" w:hAnsi="Times New Roman" w:cs="Times New Roman"/>
          <w:color w:val="auto"/>
          <w:sz w:val="32"/>
          <w:szCs w:val="32"/>
        </w:rPr>
      </w:pPr>
      <w:bookmarkStart w:id="0" w:name="_Hlk176467373"/>
      <w:r w:rsidRPr="003B03EE">
        <w:rPr>
          <w:color w:val="auto"/>
          <w:sz w:val="32"/>
          <w:szCs w:val="32"/>
        </w:rPr>
        <w:t xml:space="preserve">Mapping healthcare accessibility across communities in Central Appalachia, including Virginia’s New River Valley, throughout the </w:t>
      </w:r>
      <w:r>
        <w:rPr>
          <w:color w:val="auto"/>
          <w:sz w:val="32"/>
          <w:szCs w:val="32"/>
        </w:rPr>
        <w:t xml:space="preserve">Covid 19 </w:t>
      </w:r>
      <w:r w:rsidRPr="003B03EE">
        <w:rPr>
          <w:color w:val="auto"/>
          <w:sz w:val="32"/>
          <w:szCs w:val="32"/>
        </w:rPr>
        <w:t>pandemic.</w:t>
      </w:r>
    </w:p>
    <w:bookmarkEnd w:id="0"/>
    <w:p w14:paraId="52F9A50F" w14:textId="59564B25" w:rsidR="000807CD" w:rsidRPr="003B03EE" w:rsidRDefault="00516203" w:rsidP="003B03EE">
      <w:pPr>
        <w:spacing w:line="360" w:lineRule="auto"/>
        <w:jc w:val="both"/>
        <w:rPr>
          <w:rFonts w:ascii="Times New Roman" w:hAnsi="Times New Roman" w:cs="Times New Roman"/>
          <w:b/>
          <w:bCs/>
          <w:sz w:val="24"/>
          <w:szCs w:val="24"/>
        </w:rPr>
      </w:pPr>
      <w:r w:rsidRPr="003B03EE">
        <w:rPr>
          <w:rFonts w:ascii="Times New Roman" w:hAnsi="Times New Roman" w:cs="Times New Roman"/>
          <w:b/>
          <w:bCs/>
          <w:sz w:val="24"/>
          <w:szCs w:val="24"/>
        </w:rPr>
        <w:t>Introduction:</w:t>
      </w:r>
    </w:p>
    <w:p w14:paraId="5E8DAEC5" w14:textId="6E90A57C" w:rsidR="00516203" w:rsidRPr="003B03EE" w:rsidRDefault="00516203" w:rsidP="003B03EE">
      <w:pPr>
        <w:spacing w:line="360" w:lineRule="auto"/>
        <w:jc w:val="both"/>
        <w:rPr>
          <w:rFonts w:ascii="Times New Roman" w:hAnsi="Times New Roman" w:cs="Times New Roman"/>
          <w:sz w:val="24"/>
          <w:szCs w:val="24"/>
        </w:rPr>
      </w:pPr>
      <w:r w:rsidRPr="003B03EE">
        <w:rPr>
          <w:rFonts w:ascii="Times New Roman" w:hAnsi="Times New Roman" w:cs="Times New Roman"/>
          <w:sz w:val="24"/>
          <w:szCs w:val="24"/>
        </w:rPr>
        <w:t>Healthcare accessibility is a critical determinant of overall well-being</w:t>
      </w:r>
      <w:r w:rsidRPr="003B03EE">
        <w:rPr>
          <w:rFonts w:ascii="Times New Roman" w:hAnsi="Times New Roman" w:cs="Times New Roman"/>
          <w:sz w:val="24"/>
          <w:szCs w:val="24"/>
        </w:rPr>
        <w:t xml:space="preserve"> which</w:t>
      </w:r>
      <w:r w:rsidRPr="003B03EE">
        <w:rPr>
          <w:rFonts w:ascii="Times New Roman" w:hAnsi="Times New Roman" w:cs="Times New Roman"/>
          <w:sz w:val="24"/>
          <w:szCs w:val="24"/>
        </w:rPr>
        <w:t xml:space="preserve"> influenc</w:t>
      </w:r>
      <w:r w:rsidRPr="003B03EE">
        <w:rPr>
          <w:rFonts w:ascii="Times New Roman" w:hAnsi="Times New Roman" w:cs="Times New Roman"/>
          <w:sz w:val="24"/>
          <w:szCs w:val="24"/>
        </w:rPr>
        <w:t>es</w:t>
      </w:r>
      <w:r w:rsidRPr="003B03EE">
        <w:rPr>
          <w:rFonts w:ascii="Times New Roman" w:hAnsi="Times New Roman" w:cs="Times New Roman"/>
          <w:sz w:val="24"/>
          <w:szCs w:val="24"/>
        </w:rPr>
        <w:t xml:space="preserve"> not only individual health outcomes but also the broader public health landscape</w:t>
      </w:r>
      <w:r w:rsidRPr="003B03EE">
        <w:rPr>
          <w:rFonts w:ascii="Times New Roman" w:hAnsi="Times New Roman" w:cs="Times New Roman"/>
          <w:color w:val="4472C4" w:themeColor="accent1"/>
          <w:sz w:val="24"/>
          <w:szCs w:val="24"/>
        </w:rPr>
        <w:t>.</w:t>
      </w:r>
      <w:r w:rsidRPr="003B03EE">
        <w:rPr>
          <w:rFonts w:ascii="Times New Roman" w:hAnsi="Times New Roman" w:cs="Times New Roman"/>
          <w:color w:val="4472C4" w:themeColor="accent1"/>
          <w:sz w:val="24"/>
          <w:szCs w:val="24"/>
        </w:rPr>
        <w:t xml:space="preserve"> According to t</w:t>
      </w:r>
      <w:r w:rsidRPr="003B03EE">
        <w:rPr>
          <w:rFonts w:ascii="Times New Roman" w:hAnsi="Times New Roman" w:cs="Times New Roman"/>
          <w:color w:val="4472C4" w:themeColor="accent1"/>
          <w:sz w:val="24"/>
          <w:szCs w:val="24"/>
        </w:rPr>
        <w:t xml:space="preserve">he Appalachian Regional Commission </w:t>
      </w:r>
      <w:r w:rsidRPr="003B03EE">
        <w:rPr>
          <w:rFonts w:ascii="Times New Roman" w:hAnsi="Times New Roman" w:cs="Times New Roman"/>
          <w:color w:val="4472C4" w:themeColor="accent1"/>
          <w:sz w:val="24"/>
          <w:szCs w:val="24"/>
        </w:rPr>
        <w:t xml:space="preserve">it was found </w:t>
      </w:r>
      <w:r w:rsidRPr="003B03EE">
        <w:rPr>
          <w:rFonts w:ascii="Times New Roman" w:hAnsi="Times New Roman" w:cs="Times New Roman"/>
          <w:color w:val="4472C4" w:themeColor="accent1"/>
          <w:sz w:val="24"/>
          <w:szCs w:val="24"/>
        </w:rPr>
        <w:t>that Appalachia performed worse than the national average in 33 out of 41 health indicators</w:t>
      </w:r>
      <w:r w:rsidRPr="003B03EE">
        <w:rPr>
          <w:rFonts w:ascii="Times New Roman" w:hAnsi="Times New Roman" w:cs="Times New Roman"/>
          <w:color w:val="4472C4" w:themeColor="accent1"/>
          <w:sz w:val="24"/>
          <w:szCs w:val="24"/>
        </w:rPr>
        <w:t xml:space="preserve"> </w:t>
      </w:r>
      <w:r w:rsidRPr="003B03EE">
        <w:rPr>
          <w:rFonts w:ascii="Times New Roman" w:hAnsi="Times New Roman" w:cs="Times New Roman"/>
          <w:b/>
          <w:bCs/>
          <w:color w:val="4472C4" w:themeColor="accent1"/>
          <w:sz w:val="24"/>
          <w:szCs w:val="24"/>
        </w:rPr>
        <w:t xml:space="preserve">(1). </w:t>
      </w:r>
      <w:r w:rsidRPr="003B03EE">
        <w:rPr>
          <w:rFonts w:ascii="Times New Roman" w:hAnsi="Times New Roman" w:cs="Times New Roman"/>
          <w:color w:val="4472C4" w:themeColor="accent1"/>
          <w:sz w:val="24"/>
          <w:szCs w:val="24"/>
        </w:rPr>
        <w:t xml:space="preserve">The </w:t>
      </w:r>
      <w:r w:rsidRPr="003B03EE">
        <w:rPr>
          <w:rFonts w:ascii="Times New Roman" w:hAnsi="Times New Roman" w:cs="Times New Roman"/>
          <w:color w:val="4472C4" w:themeColor="accent1"/>
          <w:sz w:val="24"/>
          <w:szCs w:val="24"/>
        </w:rPr>
        <w:t>Central Appalachia, encompassing parts of West Virginia, Eastern Kentucky, Southwest Virginia, East Tennessee, and Western North Carolina, covers 29,773 square miles and has about 2 million residents</w:t>
      </w:r>
      <w:r w:rsidRPr="003B03EE">
        <w:rPr>
          <w:rFonts w:ascii="Times New Roman" w:hAnsi="Times New Roman" w:cs="Times New Roman"/>
          <w:color w:val="4472C4" w:themeColor="accent1"/>
          <w:sz w:val="24"/>
          <w:szCs w:val="24"/>
        </w:rPr>
        <w:t xml:space="preserve"> </w:t>
      </w:r>
      <w:r w:rsidRPr="003B03EE">
        <w:rPr>
          <w:rFonts w:ascii="Times New Roman" w:hAnsi="Times New Roman" w:cs="Times New Roman"/>
          <w:b/>
          <w:bCs/>
          <w:color w:val="4472C4" w:themeColor="accent1"/>
          <w:sz w:val="24"/>
          <w:szCs w:val="24"/>
        </w:rPr>
        <w:t>(2)</w:t>
      </w:r>
      <w:r w:rsidRPr="003B03EE">
        <w:rPr>
          <w:rFonts w:ascii="Times New Roman" w:hAnsi="Times New Roman" w:cs="Times New Roman"/>
          <w:b/>
          <w:bCs/>
          <w:color w:val="4472C4" w:themeColor="accent1"/>
          <w:sz w:val="24"/>
          <w:szCs w:val="24"/>
        </w:rPr>
        <w:t>.</w:t>
      </w:r>
      <w:r w:rsidRPr="003B03EE">
        <w:rPr>
          <w:rFonts w:ascii="Times New Roman" w:hAnsi="Times New Roman" w:cs="Times New Roman"/>
          <w:b/>
          <w:bCs/>
          <w:color w:val="4472C4" w:themeColor="accent1"/>
          <w:sz w:val="24"/>
          <w:szCs w:val="24"/>
        </w:rPr>
        <w:t xml:space="preserve"> </w:t>
      </w:r>
      <w:r w:rsidRPr="003B03EE">
        <w:rPr>
          <w:rFonts w:ascii="Times New Roman" w:hAnsi="Times New Roman" w:cs="Times New Roman"/>
          <w:sz w:val="24"/>
          <w:szCs w:val="24"/>
        </w:rPr>
        <w:t xml:space="preserve">In regions like Central Appalachia, where economic challenges and geographic barriers are prevalent, ensuring equitable access to healthcare is particularly vital. This area, characterized by its rural terrain and dispersed population, faces unique challenges in providing timely and adequate healthcare services to all residents. </w:t>
      </w:r>
      <w:r w:rsidRPr="003B03EE">
        <w:rPr>
          <w:rFonts w:ascii="Times New Roman" w:hAnsi="Times New Roman" w:cs="Times New Roman"/>
          <w:color w:val="4472C4" w:themeColor="accent1"/>
          <w:sz w:val="24"/>
          <w:szCs w:val="24"/>
        </w:rPr>
        <w:t xml:space="preserve">Multiple </w:t>
      </w:r>
      <w:r w:rsidRPr="003B03EE">
        <w:rPr>
          <w:rFonts w:ascii="Times New Roman" w:hAnsi="Times New Roman" w:cs="Times New Roman"/>
          <w:color w:val="4472C4" w:themeColor="accent1"/>
          <w:sz w:val="24"/>
          <w:szCs w:val="24"/>
        </w:rPr>
        <w:t xml:space="preserve">studies have compared health status within the 420 Appalachian counties to areas outside its federally defined boundaries, </w:t>
      </w:r>
      <w:r w:rsidRPr="003B03EE">
        <w:rPr>
          <w:rFonts w:ascii="Times New Roman" w:hAnsi="Times New Roman" w:cs="Times New Roman"/>
          <w:color w:val="4472C4" w:themeColor="accent1"/>
          <w:sz w:val="24"/>
          <w:szCs w:val="24"/>
        </w:rPr>
        <w:t xml:space="preserve">by </w:t>
      </w:r>
      <w:r w:rsidRPr="003B03EE">
        <w:rPr>
          <w:rFonts w:ascii="Times New Roman" w:hAnsi="Times New Roman" w:cs="Times New Roman"/>
          <w:color w:val="4472C4" w:themeColor="accent1"/>
          <w:sz w:val="24"/>
          <w:szCs w:val="24"/>
        </w:rPr>
        <w:t>examining indicators like depressi</w:t>
      </w:r>
      <w:r w:rsidRPr="003B03EE">
        <w:rPr>
          <w:rFonts w:ascii="Times New Roman" w:hAnsi="Times New Roman" w:cs="Times New Roman"/>
          <w:color w:val="4472C4" w:themeColor="accent1"/>
          <w:sz w:val="24"/>
          <w:szCs w:val="24"/>
        </w:rPr>
        <w:t>ve disorders</w:t>
      </w:r>
      <w:r w:rsidRPr="003B03EE">
        <w:rPr>
          <w:rFonts w:ascii="Times New Roman" w:hAnsi="Times New Roman" w:cs="Times New Roman"/>
          <w:color w:val="4472C4" w:themeColor="accent1"/>
          <w:sz w:val="24"/>
          <w:szCs w:val="24"/>
        </w:rPr>
        <w:t xml:space="preserve"> and physical conditions such as diabetes</w:t>
      </w:r>
      <w:r w:rsidRPr="003B03EE">
        <w:rPr>
          <w:rFonts w:ascii="Times New Roman" w:hAnsi="Times New Roman" w:cs="Times New Roman"/>
          <w:color w:val="4472C4" w:themeColor="accent1"/>
          <w:sz w:val="24"/>
          <w:szCs w:val="24"/>
        </w:rPr>
        <w:t xml:space="preserve"> </w:t>
      </w:r>
      <w:r w:rsidRPr="003B03EE">
        <w:rPr>
          <w:rFonts w:ascii="Times New Roman" w:hAnsi="Times New Roman" w:cs="Times New Roman"/>
          <w:b/>
          <w:bCs/>
          <w:color w:val="4472C4" w:themeColor="accent1"/>
          <w:sz w:val="24"/>
          <w:szCs w:val="24"/>
        </w:rPr>
        <w:t>(3).</w:t>
      </w:r>
      <w:r w:rsidRPr="003B03EE">
        <w:rPr>
          <w:rFonts w:ascii="Times New Roman" w:hAnsi="Times New Roman" w:cs="Times New Roman"/>
          <w:color w:val="4472C4" w:themeColor="accent1"/>
          <w:sz w:val="24"/>
          <w:szCs w:val="24"/>
        </w:rPr>
        <w:t xml:space="preserve"> </w:t>
      </w:r>
      <w:r w:rsidR="003B03EE" w:rsidRPr="00FE57F0">
        <w:rPr>
          <w:rFonts w:ascii="Times New Roman" w:eastAsia="Times New Roman" w:hAnsi="Times New Roman" w:cs="Times New Roman"/>
          <w:sz w:val="24"/>
          <w:szCs w:val="24"/>
        </w:rPr>
        <w:t xml:space="preserve">These challenges make the study of healthcare accessibility in such regions not only </w:t>
      </w:r>
      <w:r w:rsidR="003B03EE">
        <w:rPr>
          <w:rFonts w:ascii="Times New Roman" w:eastAsia="Times New Roman" w:hAnsi="Times New Roman" w:cs="Times New Roman"/>
          <w:sz w:val="24"/>
          <w:szCs w:val="24"/>
        </w:rPr>
        <w:t>significant</w:t>
      </w:r>
      <w:r w:rsidR="003B03EE" w:rsidRPr="00FE57F0">
        <w:rPr>
          <w:rFonts w:ascii="Times New Roman" w:eastAsia="Times New Roman" w:hAnsi="Times New Roman" w:cs="Times New Roman"/>
          <w:sz w:val="24"/>
          <w:szCs w:val="24"/>
        </w:rPr>
        <w:t xml:space="preserve"> but also urgent, as disparities can have far-reaching consequences for population health</w:t>
      </w:r>
    </w:p>
    <w:p w14:paraId="08DA73A0" w14:textId="7ED77A5A" w:rsidR="003B03EE" w:rsidRPr="003B03EE" w:rsidRDefault="003B03EE" w:rsidP="003B03EE">
      <w:pPr>
        <w:spacing w:line="360" w:lineRule="auto"/>
        <w:jc w:val="both"/>
        <w:rPr>
          <w:rFonts w:ascii="Times New Roman" w:hAnsi="Times New Roman" w:cs="Times New Roman"/>
          <w:sz w:val="24"/>
          <w:szCs w:val="24"/>
        </w:rPr>
      </w:pPr>
      <w:r w:rsidRPr="003B03EE">
        <w:rPr>
          <w:rFonts w:ascii="Times New Roman" w:hAnsi="Times New Roman" w:cs="Times New Roman"/>
          <w:color w:val="4472C4" w:themeColor="accent1"/>
          <w:sz w:val="24"/>
          <w:szCs w:val="24"/>
        </w:rPr>
        <w:t xml:space="preserve">Healthcare access is </w:t>
      </w:r>
      <w:r>
        <w:rPr>
          <w:rFonts w:ascii="Times New Roman" w:hAnsi="Times New Roman" w:cs="Times New Roman"/>
          <w:color w:val="4472C4" w:themeColor="accent1"/>
          <w:sz w:val="24"/>
          <w:szCs w:val="24"/>
        </w:rPr>
        <w:t xml:space="preserve">a </w:t>
      </w:r>
      <w:r w:rsidRPr="003B03EE">
        <w:rPr>
          <w:rFonts w:ascii="Times New Roman" w:hAnsi="Times New Roman" w:cs="Times New Roman"/>
          <w:color w:val="4472C4" w:themeColor="accent1"/>
          <w:sz w:val="24"/>
          <w:szCs w:val="24"/>
        </w:rPr>
        <w:t>complex</w:t>
      </w:r>
      <w:r>
        <w:rPr>
          <w:rFonts w:ascii="Times New Roman" w:hAnsi="Times New Roman" w:cs="Times New Roman"/>
          <w:color w:val="4472C4" w:themeColor="accent1"/>
          <w:sz w:val="24"/>
          <w:szCs w:val="24"/>
        </w:rPr>
        <w:t xml:space="preserve"> term</w:t>
      </w:r>
      <w:r w:rsidRPr="003B03EE">
        <w:rPr>
          <w:rFonts w:ascii="Times New Roman" w:hAnsi="Times New Roman" w:cs="Times New Roman"/>
          <w:color w:val="4472C4" w:themeColor="accent1"/>
          <w:sz w:val="24"/>
          <w:szCs w:val="24"/>
        </w:rPr>
        <w:t>, involving the health system, population characteristics, and service use and satisfaction, and is influenced by individual and community factors</w:t>
      </w:r>
      <w:r w:rsidRPr="003B03EE">
        <w:rPr>
          <w:rFonts w:ascii="Times New Roman" w:hAnsi="Times New Roman" w:cs="Times New Roman"/>
          <w:color w:val="4472C4" w:themeColor="accent1"/>
          <w:sz w:val="24"/>
          <w:szCs w:val="24"/>
        </w:rPr>
        <w:t xml:space="preserve"> </w:t>
      </w:r>
      <w:r w:rsidRPr="003B03EE">
        <w:rPr>
          <w:rFonts w:ascii="Times New Roman" w:hAnsi="Times New Roman" w:cs="Times New Roman"/>
          <w:b/>
          <w:bCs/>
          <w:color w:val="4472C4" w:themeColor="accent1"/>
          <w:sz w:val="24"/>
          <w:szCs w:val="24"/>
        </w:rPr>
        <w:t>(4).</w:t>
      </w:r>
      <w:r w:rsidRPr="003B03EE">
        <w:rPr>
          <w:rFonts w:ascii="Times New Roman" w:hAnsi="Times New Roman" w:cs="Times New Roman"/>
          <w:color w:val="4472C4" w:themeColor="accent1"/>
          <w:sz w:val="24"/>
          <w:szCs w:val="24"/>
        </w:rPr>
        <w:t xml:space="preserve"> </w:t>
      </w:r>
      <w:r w:rsidRPr="003B03EE">
        <w:rPr>
          <w:rFonts w:ascii="Times New Roman" w:hAnsi="Times New Roman" w:cs="Times New Roman"/>
          <w:sz w:val="24"/>
          <w:szCs w:val="24"/>
        </w:rPr>
        <w:t>In rural areas like Central Appalachia, where healthcare facilities are often scarce, even slight changes in accessibility can significantly impact healthcare-seeking behaviors.</w:t>
      </w:r>
      <w:r>
        <w:rPr>
          <w:rFonts w:ascii="Times New Roman" w:hAnsi="Times New Roman" w:cs="Times New Roman"/>
          <w:sz w:val="24"/>
          <w:szCs w:val="24"/>
        </w:rPr>
        <w:t xml:space="preserve"> </w:t>
      </w:r>
      <w:r w:rsidR="0049025E" w:rsidRPr="0049025E">
        <w:rPr>
          <w:rFonts w:ascii="Times New Roman" w:hAnsi="Times New Roman" w:cs="Times New Roman"/>
          <w:color w:val="4472C4" w:themeColor="accent1"/>
          <w:sz w:val="24"/>
          <w:szCs w:val="24"/>
        </w:rPr>
        <w:t xml:space="preserve">According to Andersen et al., healthcare access is shaped by predisposing factors (e.g., age, race, disability) and enabling factors (e.g., income, insurance, employment, education), with the latter being more modifiable </w:t>
      </w:r>
      <w:r w:rsidR="0049025E" w:rsidRPr="0049025E">
        <w:rPr>
          <w:rFonts w:ascii="Times New Roman" w:hAnsi="Times New Roman" w:cs="Times New Roman"/>
          <w:b/>
          <w:bCs/>
          <w:color w:val="4472C4" w:themeColor="accent1"/>
          <w:sz w:val="24"/>
          <w:szCs w:val="24"/>
        </w:rPr>
        <w:t>(4).</w:t>
      </w:r>
      <w:r w:rsidRPr="0049025E">
        <w:rPr>
          <w:rFonts w:ascii="Times New Roman" w:hAnsi="Times New Roman" w:cs="Times New Roman"/>
          <w:color w:val="4472C4" w:themeColor="accent1"/>
          <w:sz w:val="24"/>
          <w:szCs w:val="24"/>
        </w:rPr>
        <w:t xml:space="preserve"> </w:t>
      </w:r>
      <w:r w:rsidRPr="003B03EE">
        <w:rPr>
          <w:rFonts w:ascii="Times New Roman" w:hAnsi="Times New Roman" w:cs="Times New Roman"/>
          <w:sz w:val="24"/>
          <w:szCs w:val="24"/>
        </w:rPr>
        <w:t>Populations in these areas are particularly vulnerable to disruptions in healthcare access, which leads to delays in seeking care and, consequently, worse health outcomes.</w:t>
      </w:r>
      <w:r>
        <w:rPr>
          <w:rFonts w:ascii="Times New Roman" w:hAnsi="Times New Roman" w:cs="Times New Roman"/>
          <w:sz w:val="24"/>
          <w:szCs w:val="24"/>
        </w:rPr>
        <w:t xml:space="preserve"> </w:t>
      </w:r>
    </w:p>
    <w:p w14:paraId="58C14FA8" w14:textId="0B19C1BE" w:rsidR="003B03EE" w:rsidRDefault="003B03EE" w:rsidP="003B03EE">
      <w:pPr>
        <w:spacing w:line="360" w:lineRule="auto"/>
        <w:jc w:val="both"/>
        <w:rPr>
          <w:rFonts w:ascii="Times New Roman" w:hAnsi="Times New Roman" w:cs="Times New Roman"/>
          <w:color w:val="4472C4" w:themeColor="accent1"/>
          <w:sz w:val="24"/>
          <w:szCs w:val="24"/>
        </w:rPr>
      </w:pPr>
    </w:p>
    <w:p w14:paraId="762A441A" w14:textId="4E838E7C" w:rsidR="003B03EE" w:rsidRDefault="003B03EE" w:rsidP="003B03EE">
      <w:pPr>
        <w:spacing w:line="360" w:lineRule="auto"/>
        <w:jc w:val="both"/>
        <w:rPr>
          <w:rFonts w:ascii="Times New Roman" w:hAnsi="Times New Roman" w:cs="Times New Roman"/>
          <w:color w:val="4472C4" w:themeColor="accent1"/>
          <w:sz w:val="24"/>
          <w:szCs w:val="24"/>
        </w:rPr>
      </w:pPr>
    </w:p>
    <w:p w14:paraId="27FDFA66" w14:textId="557BDC3E" w:rsidR="003B03EE" w:rsidRDefault="003B03EE" w:rsidP="003B03EE">
      <w:pPr>
        <w:spacing w:line="360" w:lineRule="auto"/>
        <w:jc w:val="both"/>
        <w:rPr>
          <w:rFonts w:ascii="Times New Roman" w:hAnsi="Times New Roman" w:cs="Times New Roman"/>
          <w:color w:val="4472C4" w:themeColor="accent1"/>
          <w:sz w:val="24"/>
          <w:szCs w:val="24"/>
        </w:rPr>
      </w:pPr>
    </w:p>
    <w:p w14:paraId="0BBD116A" w14:textId="77777777" w:rsidR="003B03EE" w:rsidRPr="003B03EE" w:rsidRDefault="003B03EE" w:rsidP="003B03EE">
      <w:pPr>
        <w:spacing w:line="360" w:lineRule="auto"/>
        <w:jc w:val="both"/>
        <w:rPr>
          <w:rFonts w:ascii="Times New Roman" w:hAnsi="Times New Roman" w:cs="Times New Roman"/>
          <w:sz w:val="24"/>
          <w:szCs w:val="24"/>
        </w:rPr>
      </w:pPr>
    </w:p>
    <w:p w14:paraId="3097D95D" w14:textId="77777777" w:rsidR="003B03EE" w:rsidRDefault="003B03EE"/>
    <w:p w14:paraId="4B7CC398" w14:textId="6F51CFA5" w:rsidR="00516203" w:rsidRPr="003B03EE" w:rsidRDefault="00516203">
      <w:pPr>
        <w:rPr>
          <w:b/>
          <w:bCs/>
        </w:rPr>
      </w:pPr>
      <w:r w:rsidRPr="003B03EE">
        <w:rPr>
          <w:b/>
          <w:bCs/>
        </w:rPr>
        <w:t>References:</w:t>
      </w:r>
    </w:p>
    <w:p w14:paraId="374E0B38" w14:textId="414B3C5E" w:rsidR="00516203" w:rsidRPr="003B03EE" w:rsidRDefault="00516203" w:rsidP="003B03EE">
      <w:pPr>
        <w:pStyle w:val="ListParagraph"/>
        <w:numPr>
          <w:ilvl w:val="0"/>
          <w:numId w:val="1"/>
        </w:numPr>
        <w:spacing w:line="276" w:lineRule="auto"/>
        <w:rPr>
          <w:rFonts w:ascii="Times New Roman" w:hAnsi="Times New Roman" w:cs="Times New Roman"/>
        </w:rPr>
      </w:pPr>
      <w:r w:rsidRPr="003B03EE">
        <w:rPr>
          <w:rFonts w:ascii="Times New Roman" w:hAnsi="Times New Roman" w:cs="Times New Roman"/>
        </w:rPr>
        <w:t>Marshall JF, Thomas L, Lane NM, et al. Health Disparities in Appalachia [Internet]. Appalachian Regional Commission; 2017. [cited 2021 July 7]. Available from:</w:t>
      </w:r>
      <w:r w:rsidRPr="003B03EE">
        <w:rPr>
          <w:rFonts w:ascii="Times New Roman" w:hAnsi="Times New Roman" w:cs="Times New Roman"/>
        </w:rPr>
        <w:t xml:space="preserve"> </w:t>
      </w:r>
      <w:hyperlink r:id="rId5" w:history="1">
        <w:r w:rsidRPr="003B03EE">
          <w:rPr>
            <w:rStyle w:val="Hyperlink"/>
            <w:rFonts w:ascii="Times New Roman" w:hAnsi="Times New Roman" w:cs="Times New Roman"/>
          </w:rPr>
          <w:t>https://www.arc.gov/report/health-disparities-inappalachia/</w:t>
        </w:r>
      </w:hyperlink>
    </w:p>
    <w:p w14:paraId="1637C6AC" w14:textId="05751E80" w:rsidR="00516203" w:rsidRPr="003B03EE" w:rsidRDefault="00516203" w:rsidP="003B03EE">
      <w:pPr>
        <w:pStyle w:val="ListParagraph"/>
        <w:numPr>
          <w:ilvl w:val="0"/>
          <w:numId w:val="1"/>
        </w:numPr>
        <w:spacing w:line="276" w:lineRule="auto"/>
        <w:rPr>
          <w:rFonts w:ascii="Times New Roman" w:hAnsi="Times New Roman" w:cs="Times New Roman"/>
        </w:rPr>
      </w:pPr>
      <w:hyperlink r:id="rId6" w:history="1">
        <w:r w:rsidRPr="003B03EE">
          <w:rPr>
            <w:rStyle w:val="Hyperlink"/>
            <w:rFonts w:ascii="Times New Roman" w:hAnsi="Times New Roman" w:cs="Times New Roman"/>
          </w:rPr>
          <w:t>https://www.thestayproject.net/about-central-appalachia</w:t>
        </w:r>
      </w:hyperlink>
    </w:p>
    <w:p w14:paraId="022342F0" w14:textId="77777777" w:rsidR="00516203" w:rsidRPr="003B03EE" w:rsidRDefault="00516203" w:rsidP="003B03EE">
      <w:pPr>
        <w:pStyle w:val="ListParagraph"/>
        <w:numPr>
          <w:ilvl w:val="0"/>
          <w:numId w:val="1"/>
        </w:numPr>
        <w:spacing w:line="276" w:lineRule="auto"/>
        <w:rPr>
          <w:rFonts w:ascii="Times New Roman" w:hAnsi="Times New Roman" w:cs="Times New Roman"/>
        </w:rPr>
      </w:pPr>
      <w:proofErr w:type="spellStart"/>
      <w:r w:rsidRPr="003B03EE">
        <w:rPr>
          <w:rFonts w:ascii="Times New Roman" w:hAnsi="Times New Roman" w:cs="Times New Roman"/>
          <w:color w:val="222222"/>
          <w:shd w:val="clear" w:color="auto" w:fill="FFFFFF"/>
        </w:rPr>
        <w:t>Morrone</w:t>
      </w:r>
      <w:proofErr w:type="spellEnd"/>
      <w:r w:rsidRPr="003B03EE">
        <w:rPr>
          <w:rFonts w:ascii="Times New Roman" w:hAnsi="Times New Roman" w:cs="Times New Roman"/>
          <w:color w:val="222222"/>
          <w:shd w:val="clear" w:color="auto" w:fill="FFFFFF"/>
        </w:rPr>
        <w:t>, M., Cronin, C. E., Schuller, K., &amp; Nicks, S. E. (2021). Access to health care in Appalachia: perception and reality. </w:t>
      </w:r>
      <w:r w:rsidRPr="003B03EE">
        <w:rPr>
          <w:rFonts w:ascii="Times New Roman" w:hAnsi="Times New Roman" w:cs="Times New Roman"/>
          <w:i/>
          <w:iCs/>
          <w:color w:val="222222"/>
          <w:shd w:val="clear" w:color="auto" w:fill="FFFFFF"/>
        </w:rPr>
        <w:t>Journal of Appalachian health</w:t>
      </w:r>
      <w:r w:rsidRPr="003B03EE">
        <w:rPr>
          <w:rFonts w:ascii="Times New Roman" w:hAnsi="Times New Roman" w:cs="Times New Roman"/>
          <w:color w:val="222222"/>
          <w:shd w:val="clear" w:color="auto" w:fill="FFFFFF"/>
        </w:rPr>
        <w:t>, </w:t>
      </w:r>
      <w:r w:rsidRPr="003B03EE">
        <w:rPr>
          <w:rFonts w:ascii="Times New Roman" w:hAnsi="Times New Roman" w:cs="Times New Roman"/>
          <w:i/>
          <w:iCs/>
          <w:color w:val="222222"/>
          <w:shd w:val="clear" w:color="auto" w:fill="FFFFFF"/>
        </w:rPr>
        <w:t>3</w:t>
      </w:r>
      <w:r w:rsidRPr="003B03EE">
        <w:rPr>
          <w:rFonts w:ascii="Times New Roman" w:hAnsi="Times New Roman" w:cs="Times New Roman"/>
          <w:color w:val="222222"/>
          <w:shd w:val="clear" w:color="auto" w:fill="FFFFFF"/>
        </w:rPr>
        <w:t>(4), 123.</w:t>
      </w:r>
    </w:p>
    <w:p w14:paraId="587E3E79" w14:textId="17283E2E" w:rsidR="00516203" w:rsidRPr="003B03EE" w:rsidRDefault="003B03EE" w:rsidP="003B03EE">
      <w:pPr>
        <w:pStyle w:val="ListParagraph"/>
        <w:numPr>
          <w:ilvl w:val="0"/>
          <w:numId w:val="1"/>
        </w:numPr>
        <w:spacing w:line="276" w:lineRule="auto"/>
        <w:rPr>
          <w:rFonts w:ascii="Times New Roman" w:hAnsi="Times New Roman" w:cs="Times New Roman"/>
        </w:rPr>
      </w:pPr>
      <w:r w:rsidRPr="003B03EE">
        <w:rPr>
          <w:rFonts w:ascii="Times New Roman" w:hAnsi="Times New Roman" w:cs="Times New Roman"/>
          <w:color w:val="222222"/>
          <w:shd w:val="clear" w:color="auto" w:fill="FFFFFF"/>
        </w:rPr>
        <w:t xml:space="preserve">Andersen, R. M., Yu, H., Wyn, R., Davidson, P. L., Brown, E. R., &amp; </w:t>
      </w:r>
      <w:proofErr w:type="spellStart"/>
      <w:r w:rsidRPr="003B03EE">
        <w:rPr>
          <w:rFonts w:ascii="Times New Roman" w:hAnsi="Times New Roman" w:cs="Times New Roman"/>
          <w:color w:val="222222"/>
          <w:shd w:val="clear" w:color="auto" w:fill="FFFFFF"/>
        </w:rPr>
        <w:t>Teleki</w:t>
      </w:r>
      <w:proofErr w:type="spellEnd"/>
      <w:r w:rsidRPr="003B03EE">
        <w:rPr>
          <w:rFonts w:ascii="Times New Roman" w:hAnsi="Times New Roman" w:cs="Times New Roman"/>
          <w:color w:val="222222"/>
          <w:shd w:val="clear" w:color="auto" w:fill="FFFFFF"/>
        </w:rPr>
        <w:t xml:space="preserve">, S. (2002). Access to medical care for low-income persons: how do communities make a </w:t>
      </w:r>
      <w:r w:rsidRPr="003B03EE">
        <w:rPr>
          <w:rFonts w:ascii="Times New Roman" w:hAnsi="Times New Roman" w:cs="Times New Roman"/>
          <w:color w:val="222222"/>
          <w:shd w:val="clear" w:color="auto" w:fill="FFFFFF"/>
        </w:rPr>
        <w:t>difference?</w:t>
      </w:r>
      <w:r w:rsidRPr="003B03EE">
        <w:rPr>
          <w:rFonts w:ascii="Times New Roman" w:hAnsi="Times New Roman" w:cs="Times New Roman"/>
          <w:color w:val="222222"/>
          <w:shd w:val="clear" w:color="auto" w:fill="FFFFFF"/>
        </w:rPr>
        <w:t> </w:t>
      </w:r>
      <w:r w:rsidRPr="003B03EE">
        <w:rPr>
          <w:rFonts w:ascii="Times New Roman" w:hAnsi="Times New Roman" w:cs="Times New Roman"/>
          <w:i/>
          <w:iCs/>
          <w:color w:val="222222"/>
          <w:shd w:val="clear" w:color="auto" w:fill="FFFFFF"/>
        </w:rPr>
        <w:t>Medical care research and review</w:t>
      </w:r>
      <w:r w:rsidRPr="003B03EE">
        <w:rPr>
          <w:rFonts w:ascii="Times New Roman" w:hAnsi="Times New Roman" w:cs="Times New Roman"/>
          <w:color w:val="222222"/>
          <w:shd w:val="clear" w:color="auto" w:fill="FFFFFF"/>
        </w:rPr>
        <w:t>, </w:t>
      </w:r>
      <w:r w:rsidRPr="003B03EE">
        <w:rPr>
          <w:rFonts w:ascii="Times New Roman" w:hAnsi="Times New Roman" w:cs="Times New Roman"/>
          <w:i/>
          <w:iCs/>
          <w:color w:val="222222"/>
          <w:shd w:val="clear" w:color="auto" w:fill="FFFFFF"/>
        </w:rPr>
        <w:t>59</w:t>
      </w:r>
      <w:r w:rsidRPr="003B03EE">
        <w:rPr>
          <w:rFonts w:ascii="Times New Roman" w:hAnsi="Times New Roman" w:cs="Times New Roman"/>
          <w:color w:val="222222"/>
          <w:shd w:val="clear" w:color="auto" w:fill="FFFFFF"/>
        </w:rPr>
        <w:t>(4), 384-411.</w:t>
      </w:r>
    </w:p>
    <w:p w14:paraId="5E1FD4D7" w14:textId="77777777" w:rsidR="003B03EE" w:rsidRPr="003B03EE" w:rsidRDefault="003B03EE" w:rsidP="003B03EE">
      <w:pPr>
        <w:pStyle w:val="ListParagraph"/>
        <w:numPr>
          <w:ilvl w:val="0"/>
          <w:numId w:val="1"/>
        </w:numPr>
        <w:spacing w:line="276" w:lineRule="auto"/>
        <w:rPr>
          <w:rFonts w:ascii="Times New Roman" w:hAnsi="Times New Roman" w:cs="Times New Roman"/>
        </w:rPr>
      </w:pPr>
    </w:p>
    <w:sectPr w:rsidR="003B03EE" w:rsidRPr="003B0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D5389"/>
    <w:multiLevelType w:val="hybridMultilevel"/>
    <w:tmpl w:val="5EA0B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203"/>
    <w:rsid w:val="000807CD"/>
    <w:rsid w:val="003B03EE"/>
    <w:rsid w:val="0049025E"/>
    <w:rsid w:val="00516203"/>
    <w:rsid w:val="008D388F"/>
    <w:rsid w:val="00B22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3B61F"/>
  <w15:chartTrackingRefBased/>
  <w15:docId w15:val="{349A15F0-C62B-479C-A911-3F47376A0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51620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516203"/>
    <w:rPr>
      <w:i/>
      <w:iCs/>
      <w:color w:val="4472C4" w:themeColor="accent1"/>
    </w:rPr>
  </w:style>
  <w:style w:type="paragraph" w:styleId="ListParagraph">
    <w:name w:val="List Paragraph"/>
    <w:basedOn w:val="Normal"/>
    <w:uiPriority w:val="34"/>
    <w:qFormat/>
    <w:rsid w:val="00516203"/>
    <w:pPr>
      <w:ind w:left="720"/>
      <w:contextualSpacing/>
    </w:pPr>
  </w:style>
  <w:style w:type="character" w:styleId="Hyperlink">
    <w:name w:val="Hyperlink"/>
    <w:basedOn w:val="DefaultParagraphFont"/>
    <w:uiPriority w:val="99"/>
    <w:unhideWhenUsed/>
    <w:rsid w:val="00516203"/>
    <w:rPr>
      <w:color w:val="0563C1" w:themeColor="hyperlink"/>
      <w:u w:val="single"/>
    </w:rPr>
  </w:style>
  <w:style w:type="character" w:styleId="UnresolvedMention">
    <w:name w:val="Unresolved Mention"/>
    <w:basedOn w:val="DefaultParagraphFont"/>
    <w:uiPriority w:val="99"/>
    <w:semiHidden/>
    <w:unhideWhenUsed/>
    <w:rsid w:val="005162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064421">
      <w:bodyDiv w:val="1"/>
      <w:marLeft w:val="0"/>
      <w:marRight w:val="0"/>
      <w:marTop w:val="0"/>
      <w:marBottom w:val="0"/>
      <w:divBdr>
        <w:top w:val="none" w:sz="0" w:space="0" w:color="auto"/>
        <w:left w:val="none" w:sz="0" w:space="0" w:color="auto"/>
        <w:bottom w:val="none" w:sz="0" w:space="0" w:color="auto"/>
        <w:right w:val="none" w:sz="0" w:space="0" w:color="auto"/>
      </w:divBdr>
    </w:div>
    <w:div w:id="1230265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stayproject.net/about-central-appalachia" TargetMode="External"/><Relationship Id="rId5" Type="http://schemas.openxmlformats.org/officeDocument/2006/relationships/hyperlink" Target="https://www.arc.gov/report/health-disparities-inappalachi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2</Pages>
  <Words>454</Words>
  <Characters>2588</Characters>
  <Application>Microsoft Office Word</Application>
  <DocSecurity>0</DocSecurity>
  <Lines>21</Lines>
  <Paragraphs>6</Paragraphs>
  <ScaleCrop>false</ScaleCrop>
  <Company/>
  <LinksUpToDate>false</LinksUpToDate>
  <CharactersWithSpaces>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Fatema, Syeda Nahid</dc:creator>
  <cp:keywords/>
  <dc:description/>
  <cp:lastModifiedBy>Fatema, Syeda Nahid</cp:lastModifiedBy>
  <cp:revision>3</cp:revision>
  <dcterms:created xsi:type="dcterms:W3CDTF">2024-10-09T01:55:00Z</dcterms:created>
  <dcterms:modified xsi:type="dcterms:W3CDTF">2024-10-09T05:07:00Z</dcterms:modified>
</cp:coreProperties>
</file>